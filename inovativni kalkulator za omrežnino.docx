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4B77" w14:textId="1ADADA69" w:rsidR="00D14B57" w:rsidRDefault="00D14B57">
      <w:pPr>
        <w:rPr>
          <w:rFonts w:ascii="Arial" w:hAnsi="Arial" w:cs="Arial"/>
          <w:sz w:val="20"/>
          <w:szCs w:val="20"/>
          <w:lang w:val="es-ES"/>
        </w:rPr>
      </w:pPr>
      <w:r w:rsidRPr="00B71566">
        <w:rPr>
          <w:rFonts w:ascii="Arial" w:hAnsi="Arial" w:cs="Arial"/>
          <w:sz w:val="20"/>
          <w:szCs w:val="20"/>
          <w:highlight w:val="yellow"/>
          <w:lang w:val="es-ES"/>
        </w:rPr>
        <w:t>Središče EG</w:t>
      </w:r>
      <w:r w:rsidR="00B71566">
        <w:rPr>
          <w:rFonts w:ascii="Arial" w:hAnsi="Arial" w:cs="Arial"/>
          <w:sz w:val="20"/>
          <w:szCs w:val="20"/>
          <w:lang w:val="es-ES"/>
        </w:rPr>
        <w:t xml:space="preserve"> / objava, sreda 8.5.2024</w:t>
      </w:r>
    </w:p>
    <w:p w14:paraId="148BC4D9" w14:textId="6D83EB1B" w:rsidR="001F1971" w:rsidRDefault="00D14B57">
      <w:pPr>
        <w:rPr>
          <w:rFonts w:ascii="Arial" w:hAnsi="Arial" w:cs="Arial"/>
          <w:sz w:val="20"/>
          <w:szCs w:val="20"/>
          <w:lang w:val="es-ES"/>
        </w:rPr>
      </w:pPr>
      <w:r>
        <w:rPr>
          <w:rFonts w:ascii="Arial" w:hAnsi="Arial" w:cs="Arial"/>
          <w:sz w:val="20"/>
          <w:szCs w:val="20"/>
          <w:lang w:val="es-ES"/>
        </w:rPr>
        <w:t>NASLOV:</w:t>
      </w:r>
    </w:p>
    <w:p w14:paraId="7000F834" w14:textId="4C84D8FA" w:rsidR="00D14B57" w:rsidRDefault="00D14B57">
      <w:pPr>
        <w:rPr>
          <w:rFonts w:ascii="Arial" w:hAnsi="Arial" w:cs="Arial"/>
          <w:sz w:val="20"/>
          <w:szCs w:val="20"/>
          <w:lang w:val="es-ES"/>
        </w:rPr>
      </w:pPr>
      <w:r>
        <w:rPr>
          <w:rFonts w:ascii="Arial" w:hAnsi="Arial" w:cs="Arial"/>
          <w:sz w:val="20"/>
          <w:szCs w:val="20"/>
          <w:lang w:val="es-ES"/>
        </w:rPr>
        <w:t>Naslov: Informativni izračun omrežnine</w:t>
      </w:r>
    </w:p>
    <w:p w14:paraId="6B809859" w14:textId="42C6968B" w:rsidR="00D14B57" w:rsidRDefault="00D14B57">
      <w:r>
        <w:t xml:space="preserve">Podnaslov: Nove zneske omrežnine si lahko izračunate kar sami s pomočjo inovativnega </w:t>
      </w:r>
      <w:del w:id="0" w:author="Blaž Dobravec" w:date="2024-05-08T07:43:00Z">
        <w:r w:rsidDel="00D84119">
          <w:delText xml:space="preserve">kalkulatorja </w:delText>
        </w:r>
      </w:del>
      <w:ins w:id="1" w:author="Blaž Dobravec" w:date="2024-05-08T07:43:00Z">
        <w:r w:rsidR="00D84119">
          <w:t>simulatorja</w:t>
        </w:r>
        <w:r w:rsidR="00D84119">
          <w:t xml:space="preserve"> </w:t>
        </w:r>
      </w:ins>
      <w:r>
        <w:t xml:space="preserve">omrežnine, ki so ga razvili </w:t>
      </w:r>
      <w:del w:id="2" w:author="Blaž Dobravec" w:date="2024-05-08T07:42:00Z">
        <w:r w:rsidDel="00D84119">
          <w:delText xml:space="preserve">zaposleni </w:delText>
        </w:r>
      </w:del>
      <w:ins w:id="3" w:author="Blaž Dobravec" w:date="2024-05-08T07:42:00Z">
        <w:r w:rsidR="00D84119">
          <w:t>v službi za raziskave, razvoj in inovacije</w:t>
        </w:r>
        <w:r w:rsidR="00D84119">
          <w:t xml:space="preserve"> </w:t>
        </w:r>
      </w:ins>
      <w:r>
        <w:t>v Skupini Elektro Gorenjska</w:t>
      </w:r>
    </w:p>
    <w:p w14:paraId="31B0716F" w14:textId="02891746" w:rsidR="00D14B57" w:rsidRDefault="00D14B57">
      <w:r>
        <w:t>Vsebina:</w:t>
      </w:r>
    </w:p>
    <w:p w14:paraId="584F2941" w14:textId="197AD886" w:rsidR="00D14B57" w:rsidRDefault="00D14B57">
      <w:pPr>
        <w:rPr>
          <w:rFonts w:ascii="Arial" w:hAnsi="Arial" w:cs="Arial"/>
          <w:sz w:val="20"/>
          <w:szCs w:val="20"/>
          <w:lang w:val="es-ES"/>
        </w:rPr>
      </w:pPr>
      <w:r>
        <w:t>V službi za raziskave</w:t>
      </w:r>
      <w:del w:id="4" w:author="Blaž Dobravec" w:date="2024-05-08T07:42:00Z">
        <w:r w:rsidDel="00D84119">
          <w:delText xml:space="preserve"> in</w:delText>
        </w:r>
      </w:del>
      <w:ins w:id="5" w:author="Blaž Dobravec" w:date="2024-05-08T07:42:00Z">
        <w:r w:rsidR="00D84119">
          <w:t>,</w:t>
        </w:r>
      </w:ins>
      <w:r>
        <w:t xml:space="preserve"> razvoj </w:t>
      </w:r>
      <w:ins w:id="6" w:author="Blaž Dobravec" w:date="2024-05-08T07:42:00Z">
        <w:r w:rsidR="00D84119">
          <w:t xml:space="preserve">in inovacije </w:t>
        </w:r>
      </w:ins>
      <w:r>
        <w:t xml:space="preserve">so v lanskem letu razvili orodje, </w:t>
      </w:r>
      <w:proofErr w:type="spellStart"/>
      <w:r>
        <w:rPr>
          <w:rFonts w:ascii="Arial" w:hAnsi="Arial" w:cs="Arial"/>
          <w:sz w:val="20"/>
          <w:szCs w:val="20"/>
          <w:lang w:val="es-ES"/>
        </w:rPr>
        <w:t>inovativni</w:t>
      </w:r>
      <w:proofErr w:type="spellEnd"/>
      <w:r>
        <w:rPr>
          <w:rFonts w:ascii="Arial" w:hAnsi="Arial" w:cs="Arial"/>
          <w:sz w:val="20"/>
          <w:szCs w:val="20"/>
          <w:lang w:val="es-ES"/>
        </w:rPr>
        <w:t xml:space="preserve"> </w:t>
      </w:r>
      <w:del w:id="7" w:author="Blaž Dobravec" w:date="2024-05-08T07:43:00Z">
        <w:r w:rsidDel="00D84119">
          <w:rPr>
            <w:rFonts w:ascii="Arial" w:hAnsi="Arial" w:cs="Arial"/>
            <w:sz w:val="20"/>
            <w:szCs w:val="20"/>
            <w:lang w:val="es-ES"/>
          </w:rPr>
          <w:delText>kalkulator</w:delText>
        </w:r>
        <w:proofErr w:type="spellStart"/>
        <w:r w:rsidDel="00D84119">
          <w:rPr>
            <w:rFonts w:ascii="Arial" w:hAnsi="Arial" w:cs="Arial"/>
            <w:sz w:val="20"/>
            <w:szCs w:val="20"/>
            <w:lang w:val="es-ES"/>
          </w:rPr>
          <w:delText xml:space="preserve"> </w:delText>
        </w:r>
      </w:del>
      <w:ins w:id="8" w:author="Blaž Dobravec" w:date="2024-05-08T07:43:00Z">
        <w:r w:rsidR="00D84119">
          <w:rPr>
            <w:rFonts w:ascii="Arial" w:hAnsi="Arial" w:cs="Arial"/>
            <w:sz w:val="20"/>
            <w:szCs w:val="20"/>
            <w:lang w:val="es-ES"/>
          </w:rPr>
          <w:t>simulato</w:t>
        </w:r>
        <w:proofErr w:type="spellEnd"/>
        <w:r w:rsidR="00D84119">
          <w:rPr>
            <w:rFonts w:ascii="Arial" w:hAnsi="Arial" w:cs="Arial"/>
            <w:sz w:val="20"/>
            <w:szCs w:val="20"/>
            <w:lang w:val="es-ES"/>
          </w:rPr>
          <w:t>r</w:t>
        </w:r>
        <w:r w:rsidR="00D84119">
          <w:rPr>
            <w:rFonts w:ascii="Arial" w:hAnsi="Arial" w:cs="Arial"/>
            <w:sz w:val="20"/>
            <w:szCs w:val="20"/>
            <w:lang w:val="es-ES"/>
          </w:rPr>
          <w:t xml:space="preserve"> </w:t>
        </w:r>
      </w:ins>
      <w:proofErr w:type="spellStart"/>
      <w:r>
        <w:rPr>
          <w:rFonts w:ascii="Arial" w:hAnsi="Arial" w:cs="Arial"/>
          <w:sz w:val="20"/>
          <w:szCs w:val="20"/>
          <w:lang w:val="es-ES"/>
        </w:rPr>
        <w:t>omrežnine</w:t>
      </w:r>
      <w:proofErr w:type="spellEnd"/>
      <w:r>
        <w:rPr>
          <w:rFonts w:ascii="Arial" w:hAnsi="Arial" w:cs="Arial"/>
          <w:sz w:val="20"/>
          <w:szCs w:val="20"/>
          <w:lang w:val="es-ES"/>
        </w:rPr>
        <w:t xml:space="preserve">, s </w:t>
      </w:r>
      <w:proofErr w:type="spellStart"/>
      <w:r>
        <w:rPr>
          <w:rFonts w:ascii="Arial" w:hAnsi="Arial" w:cs="Arial"/>
          <w:sz w:val="20"/>
          <w:szCs w:val="20"/>
          <w:lang w:val="es-ES"/>
        </w:rPr>
        <w:t>pomočjo</w:t>
      </w:r>
      <w:proofErr w:type="spellEnd"/>
      <w:r>
        <w:rPr>
          <w:rFonts w:ascii="Arial" w:hAnsi="Arial" w:cs="Arial"/>
          <w:sz w:val="20"/>
          <w:szCs w:val="20"/>
          <w:lang w:val="es-ES"/>
        </w:rPr>
        <w:t xml:space="preserve"> katerega si tako gospodinjski kot poslovni uporabnik lahko izračuna zneske omrežnine po novi </w:t>
      </w:r>
      <w:proofErr w:type="spellStart"/>
      <w:r>
        <w:rPr>
          <w:rFonts w:ascii="Arial" w:hAnsi="Arial" w:cs="Arial"/>
          <w:sz w:val="20"/>
          <w:szCs w:val="20"/>
          <w:lang w:val="es-ES"/>
        </w:rPr>
        <w:t>metodologiji</w:t>
      </w:r>
      <w:proofErr w:type="spellEnd"/>
      <w:r>
        <w:rPr>
          <w:rFonts w:ascii="Arial" w:hAnsi="Arial" w:cs="Arial"/>
          <w:sz w:val="20"/>
          <w:szCs w:val="20"/>
          <w:lang w:val="es-ES"/>
        </w:rPr>
        <w:t xml:space="preserve"> </w:t>
      </w:r>
      <w:proofErr w:type="spellStart"/>
      <w:r>
        <w:rPr>
          <w:rFonts w:ascii="Arial" w:hAnsi="Arial" w:cs="Arial"/>
          <w:sz w:val="20"/>
          <w:szCs w:val="20"/>
          <w:lang w:val="es-ES"/>
        </w:rPr>
        <w:t>za</w:t>
      </w:r>
      <w:proofErr w:type="spellEnd"/>
      <w:r>
        <w:rPr>
          <w:rFonts w:ascii="Arial" w:hAnsi="Arial" w:cs="Arial"/>
          <w:sz w:val="20"/>
          <w:szCs w:val="20"/>
          <w:lang w:val="es-ES"/>
        </w:rPr>
        <w:t xml:space="preserve"> </w:t>
      </w:r>
      <w:proofErr w:type="spellStart"/>
      <w:r>
        <w:rPr>
          <w:rFonts w:ascii="Arial" w:hAnsi="Arial" w:cs="Arial"/>
          <w:sz w:val="20"/>
          <w:szCs w:val="20"/>
          <w:lang w:val="es-ES"/>
        </w:rPr>
        <w:t>obračun</w:t>
      </w:r>
      <w:proofErr w:type="spellEnd"/>
      <w:r>
        <w:rPr>
          <w:rFonts w:ascii="Arial" w:hAnsi="Arial" w:cs="Arial"/>
          <w:sz w:val="20"/>
          <w:szCs w:val="20"/>
          <w:lang w:val="es-ES"/>
        </w:rPr>
        <w:t xml:space="preserve"> </w:t>
      </w:r>
      <w:proofErr w:type="spellStart"/>
      <w:r>
        <w:rPr>
          <w:rFonts w:ascii="Arial" w:hAnsi="Arial" w:cs="Arial"/>
          <w:sz w:val="20"/>
          <w:szCs w:val="20"/>
          <w:lang w:val="es-ES"/>
        </w:rPr>
        <w:t>omrežnine</w:t>
      </w:r>
      <w:proofErr w:type="spellEnd"/>
      <w:ins w:id="9" w:author="Blaž Dobravec" w:date="2024-05-08T07:43:00Z">
        <w:r w:rsidR="00D84119">
          <w:rPr>
            <w:rFonts w:ascii="Arial" w:hAnsi="Arial" w:cs="Arial"/>
            <w:sz w:val="20"/>
            <w:szCs w:val="20"/>
            <w:lang w:val="es-ES"/>
          </w:rPr>
          <w:t xml:space="preserve"> </w:t>
        </w:r>
        <w:proofErr w:type="spellStart"/>
        <w:r w:rsidR="00D84119">
          <w:rPr>
            <w:rFonts w:ascii="Arial" w:hAnsi="Arial" w:cs="Arial"/>
            <w:sz w:val="20"/>
            <w:szCs w:val="20"/>
            <w:lang w:val="es-ES"/>
          </w:rPr>
          <w:t>vključno</w:t>
        </w:r>
        <w:proofErr w:type="spellEnd"/>
        <w:r w:rsidR="00D84119">
          <w:rPr>
            <w:rFonts w:ascii="Arial" w:hAnsi="Arial" w:cs="Arial"/>
            <w:sz w:val="20"/>
            <w:szCs w:val="20"/>
            <w:lang w:val="es-ES"/>
          </w:rPr>
          <w:t xml:space="preserve"> z </w:t>
        </w:r>
        <w:proofErr w:type="spellStart"/>
        <w:r w:rsidR="00D84119">
          <w:rPr>
            <w:rFonts w:ascii="Arial" w:hAnsi="Arial" w:cs="Arial"/>
            <w:sz w:val="20"/>
            <w:szCs w:val="20"/>
            <w:lang w:val="es-ES"/>
          </w:rPr>
          <w:t>vključitvijo</w:t>
        </w:r>
        <w:proofErr w:type="spellEnd"/>
        <w:r w:rsidR="00D84119">
          <w:rPr>
            <w:rFonts w:ascii="Arial" w:hAnsi="Arial" w:cs="Arial"/>
            <w:sz w:val="20"/>
            <w:szCs w:val="20"/>
            <w:lang w:val="es-ES"/>
          </w:rPr>
          <w:t xml:space="preserve"> </w:t>
        </w:r>
        <w:proofErr w:type="spellStart"/>
        <w:r w:rsidR="00D84119">
          <w:rPr>
            <w:rFonts w:ascii="Arial" w:hAnsi="Arial" w:cs="Arial"/>
            <w:sz w:val="20"/>
            <w:szCs w:val="20"/>
            <w:lang w:val="es-ES"/>
          </w:rPr>
          <w:t>novih</w:t>
        </w:r>
        <w:proofErr w:type="spellEnd"/>
        <w:r w:rsidR="00D84119">
          <w:rPr>
            <w:rFonts w:ascii="Arial" w:hAnsi="Arial" w:cs="Arial"/>
            <w:sz w:val="20"/>
            <w:szCs w:val="20"/>
            <w:lang w:val="es-ES"/>
          </w:rPr>
          <w:t xml:space="preserve"> </w:t>
        </w:r>
        <w:proofErr w:type="spellStart"/>
        <w:r w:rsidR="00D84119">
          <w:rPr>
            <w:rFonts w:ascii="Arial" w:hAnsi="Arial" w:cs="Arial"/>
            <w:sz w:val="20"/>
            <w:szCs w:val="20"/>
            <w:lang w:val="es-ES"/>
          </w:rPr>
          <w:t>simuliranih</w:t>
        </w:r>
        <w:proofErr w:type="spellEnd"/>
        <w:r w:rsidR="00D84119">
          <w:rPr>
            <w:rFonts w:ascii="Arial" w:hAnsi="Arial" w:cs="Arial"/>
            <w:sz w:val="20"/>
            <w:szCs w:val="20"/>
            <w:lang w:val="es-ES"/>
          </w:rPr>
          <w:t xml:space="preserve"> </w:t>
        </w:r>
        <w:proofErr w:type="spellStart"/>
        <w:r w:rsidR="00D84119">
          <w:rPr>
            <w:rFonts w:ascii="Arial" w:hAnsi="Arial" w:cs="Arial"/>
            <w:sz w:val="20"/>
            <w:szCs w:val="20"/>
            <w:lang w:val="es-ES"/>
          </w:rPr>
          <w:t>elementov</w:t>
        </w:r>
      </w:ins>
      <w:proofErr w:type="spellEnd"/>
      <w:r>
        <w:rPr>
          <w:rFonts w:ascii="Arial" w:hAnsi="Arial" w:cs="Arial"/>
          <w:sz w:val="20"/>
          <w:szCs w:val="20"/>
          <w:lang w:val="es-ES"/>
        </w:rPr>
        <w:t>. Kalkulator deluje s pomočjo podatkov, ki jih uporabnik prenese iz aplikacije Moj elektro.</w:t>
      </w:r>
    </w:p>
    <w:p w14:paraId="10186310" w14:textId="6793694E" w:rsidR="00D14B57" w:rsidDel="00D84119" w:rsidRDefault="00D14B57">
      <w:pPr>
        <w:rPr>
          <w:del w:id="10" w:author="Blaž Dobravec" w:date="2024-05-08T07:43:00Z"/>
          <w:rFonts w:ascii="Arial" w:hAnsi="Arial" w:cs="Arial"/>
          <w:sz w:val="20"/>
          <w:szCs w:val="20"/>
          <w:lang w:val="es-ES"/>
        </w:rPr>
      </w:pPr>
      <w:del w:id="11" w:author="Blaž Dobravec" w:date="2024-05-08T07:43:00Z">
        <w:r w:rsidRPr="00D14B57" w:rsidDel="00D84119">
          <w:rPr>
            <w:rFonts w:ascii="Arial" w:hAnsi="Arial" w:cs="Arial"/>
            <w:sz w:val="20"/>
            <w:szCs w:val="20"/>
            <w:highlight w:val="yellow"/>
            <w:lang w:val="es-ES"/>
          </w:rPr>
          <w:delText>dodati</w:delText>
        </w:r>
      </w:del>
    </w:p>
    <w:p w14:paraId="242F2EF3" w14:textId="4128D64D" w:rsidR="00D14B57" w:rsidRDefault="00D14B57">
      <w:pPr>
        <w:rPr>
          <w:rFonts w:ascii="Arial" w:hAnsi="Arial" w:cs="Arial"/>
          <w:sz w:val="20"/>
          <w:szCs w:val="20"/>
          <w:lang w:val="es-ES"/>
        </w:rPr>
      </w:pPr>
    </w:p>
    <w:p w14:paraId="56B22063" w14:textId="7C8F40CC" w:rsidR="00D14B57" w:rsidRDefault="00D14B57">
      <w:pPr>
        <w:rPr>
          <w:rFonts w:ascii="Arial" w:hAnsi="Arial" w:cs="Arial"/>
          <w:sz w:val="20"/>
          <w:szCs w:val="20"/>
          <w:lang w:val="es-ES"/>
        </w:rPr>
      </w:pPr>
      <w:r>
        <w:rPr>
          <w:rFonts w:ascii="Arial" w:hAnsi="Arial" w:cs="Arial"/>
          <w:sz w:val="20"/>
          <w:szCs w:val="20"/>
          <w:lang w:val="es-ES"/>
        </w:rPr>
        <w:t xml:space="preserve">Nova metodologija bo predvidoma začela </w:t>
      </w:r>
      <w:commentRangeStart w:id="12"/>
      <w:r>
        <w:rPr>
          <w:rFonts w:ascii="Arial" w:hAnsi="Arial" w:cs="Arial"/>
          <w:sz w:val="20"/>
          <w:szCs w:val="20"/>
          <w:lang w:val="es-ES"/>
        </w:rPr>
        <w:t xml:space="preserve">veljati 1. </w:t>
      </w:r>
      <w:proofErr w:type="spellStart"/>
      <w:r>
        <w:rPr>
          <w:rFonts w:ascii="Arial" w:hAnsi="Arial" w:cs="Arial"/>
          <w:sz w:val="20"/>
          <w:szCs w:val="20"/>
          <w:lang w:val="es-ES"/>
        </w:rPr>
        <w:t>julija</w:t>
      </w:r>
      <w:proofErr w:type="spellEnd"/>
      <w:r>
        <w:rPr>
          <w:rFonts w:ascii="Arial" w:hAnsi="Arial" w:cs="Arial"/>
          <w:sz w:val="20"/>
          <w:szCs w:val="20"/>
          <w:lang w:val="es-ES"/>
        </w:rPr>
        <w:t xml:space="preserve"> 2024 </w:t>
      </w:r>
      <w:commentRangeEnd w:id="12"/>
      <w:r w:rsidR="00D84119">
        <w:rPr>
          <w:rStyle w:val="CommentReference"/>
        </w:rPr>
        <w:commentReference w:id="12"/>
      </w:r>
      <w:r>
        <w:rPr>
          <w:rFonts w:ascii="Arial" w:hAnsi="Arial" w:cs="Arial"/>
          <w:sz w:val="20"/>
          <w:szCs w:val="20"/>
          <w:lang w:val="es-ES"/>
        </w:rPr>
        <w:t xml:space="preserve">– </w:t>
      </w:r>
      <w:proofErr w:type="spellStart"/>
      <w:r>
        <w:rPr>
          <w:rFonts w:ascii="Arial" w:hAnsi="Arial" w:cs="Arial"/>
          <w:sz w:val="20"/>
          <w:szCs w:val="20"/>
          <w:lang w:val="es-ES"/>
        </w:rPr>
        <w:t>več</w:t>
      </w:r>
      <w:proofErr w:type="spellEnd"/>
      <w:r>
        <w:rPr>
          <w:rFonts w:ascii="Arial" w:hAnsi="Arial" w:cs="Arial"/>
          <w:sz w:val="20"/>
          <w:szCs w:val="20"/>
          <w:lang w:val="es-ES"/>
        </w:rPr>
        <w:t xml:space="preserve"> si </w:t>
      </w:r>
      <w:proofErr w:type="spellStart"/>
      <w:r>
        <w:rPr>
          <w:rFonts w:ascii="Arial" w:hAnsi="Arial" w:cs="Arial"/>
          <w:sz w:val="20"/>
          <w:szCs w:val="20"/>
          <w:lang w:val="es-ES"/>
        </w:rPr>
        <w:t>lahko</w:t>
      </w:r>
      <w:proofErr w:type="spellEnd"/>
      <w:r>
        <w:rPr>
          <w:rFonts w:ascii="Arial" w:hAnsi="Arial" w:cs="Arial"/>
          <w:sz w:val="20"/>
          <w:szCs w:val="20"/>
          <w:lang w:val="es-ES"/>
        </w:rPr>
        <w:t xml:space="preserve"> preberete na tej povezavi:</w:t>
      </w:r>
    </w:p>
    <w:p w14:paraId="1EB5BA43" w14:textId="1B1F6CCB" w:rsidR="00D14B57" w:rsidRDefault="00000000">
      <w:pPr>
        <w:rPr>
          <w:rFonts w:ascii="Arial" w:hAnsi="Arial" w:cs="Arial"/>
          <w:sz w:val="20"/>
          <w:szCs w:val="20"/>
          <w:lang w:val="es-ES"/>
        </w:rPr>
      </w:pPr>
      <w:hyperlink r:id="rId8" w:history="1">
        <w:r w:rsidR="00D14B57" w:rsidRPr="004E7DF3">
          <w:rPr>
            <w:rStyle w:val="Hyperlink"/>
            <w:rFonts w:ascii="Arial" w:hAnsi="Arial" w:cs="Arial"/>
            <w:sz w:val="20"/>
            <w:szCs w:val="20"/>
            <w:lang w:val="es-ES"/>
          </w:rPr>
          <w:t>https://www.uro.si/obra%C4%8Dun-omre%C5%BEnine</w:t>
        </w:r>
      </w:hyperlink>
    </w:p>
    <w:p w14:paraId="3031A9E2" w14:textId="25522F84" w:rsidR="00D14B57" w:rsidRDefault="00D14B57">
      <w:pPr>
        <w:rPr>
          <w:rFonts w:ascii="Arial" w:hAnsi="Arial" w:cs="Arial"/>
          <w:sz w:val="20"/>
          <w:szCs w:val="20"/>
          <w:lang w:val="es-ES"/>
        </w:rPr>
      </w:pPr>
    </w:p>
    <w:p w14:paraId="5CF59997" w14:textId="5512305D" w:rsidR="00D14B57" w:rsidRDefault="00D14B57">
      <w:pPr>
        <w:rPr>
          <w:rFonts w:ascii="Arial" w:hAnsi="Arial" w:cs="Arial"/>
          <w:sz w:val="20"/>
          <w:szCs w:val="20"/>
          <w:lang w:val="es-ES"/>
        </w:rPr>
      </w:pPr>
    </w:p>
    <w:p w14:paraId="35D638F3" w14:textId="5E8D9F0D" w:rsidR="00D14B57" w:rsidRPr="00B71566" w:rsidRDefault="00B71566">
      <w:pPr>
        <w:rPr>
          <w:rFonts w:ascii="Arial" w:hAnsi="Arial" w:cs="Arial"/>
          <w:sz w:val="20"/>
          <w:szCs w:val="20"/>
          <w:highlight w:val="yellow"/>
          <w:lang w:val="es-ES"/>
        </w:rPr>
      </w:pPr>
      <w:r w:rsidRPr="00B71566">
        <w:rPr>
          <w:rFonts w:ascii="Arial" w:hAnsi="Arial" w:cs="Arial"/>
          <w:sz w:val="20"/>
          <w:szCs w:val="20"/>
          <w:highlight w:val="yellow"/>
          <w:lang w:val="es-ES"/>
        </w:rPr>
        <w:t>Emesečnik</w:t>
      </w:r>
    </w:p>
    <w:p w14:paraId="7A1B976D" w14:textId="0F8D3945" w:rsidR="00B71566" w:rsidRDefault="00B71566">
      <w:pPr>
        <w:rPr>
          <w:rFonts w:ascii="Arial" w:hAnsi="Arial" w:cs="Arial"/>
          <w:sz w:val="20"/>
          <w:szCs w:val="20"/>
          <w:lang w:val="es-ES"/>
        </w:rPr>
      </w:pPr>
    </w:p>
    <w:p w14:paraId="37DACB88" w14:textId="54037806" w:rsidR="00B71566" w:rsidRPr="00B71566" w:rsidRDefault="00B71566">
      <w:pPr>
        <w:rPr>
          <w:rFonts w:ascii="Arial" w:hAnsi="Arial" w:cs="Arial"/>
          <w:sz w:val="20"/>
          <w:szCs w:val="20"/>
          <w:highlight w:val="yellow"/>
          <w:lang w:val="es-ES"/>
        </w:rPr>
      </w:pPr>
      <w:r w:rsidRPr="00B71566">
        <w:rPr>
          <w:rFonts w:ascii="Arial" w:hAnsi="Arial" w:cs="Arial"/>
          <w:sz w:val="20"/>
          <w:szCs w:val="20"/>
          <w:highlight w:val="yellow"/>
          <w:lang w:val="es-ES"/>
        </w:rPr>
        <w:t>Zunanja spletna stran/</w:t>
      </w:r>
    </w:p>
    <w:p w14:paraId="24205014" w14:textId="4C7F64FD" w:rsidR="00B71566" w:rsidRDefault="00B71566">
      <w:pPr>
        <w:rPr>
          <w:rFonts w:ascii="Arial" w:hAnsi="Arial" w:cs="Arial"/>
          <w:sz w:val="20"/>
          <w:szCs w:val="20"/>
          <w:highlight w:val="yellow"/>
          <w:lang w:val="es-ES"/>
        </w:rPr>
      </w:pPr>
      <w:r w:rsidRPr="00B71566">
        <w:rPr>
          <w:rFonts w:ascii="Arial" w:hAnsi="Arial" w:cs="Arial"/>
          <w:sz w:val="20"/>
          <w:szCs w:val="20"/>
          <w:highlight w:val="yellow"/>
          <w:lang w:val="es-ES"/>
        </w:rPr>
        <w:t>Social/</w:t>
      </w:r>
    </w:p>
    <w:p w14:paraId="5B254E1E" w14:textId="77777777" w:rsidR="00C93A8E" w:rsidRDefault="00C93A8E">
      <w:pPr>
        <w:rPr>
          <w:rFonts w:ascii="Arial" w:hAnsi="Arial" w:cs="Arial"/>
          <w:sz w:val="20"/>
          <w:szCs w:val="20"/>
          <w:highlight w:val="yellow"/>
          <w:lang w:val="es-ES"/>
        </w:rPr>
      </w:pPr>
    </w:p>
    <w:p w14:paraId="4E521B92" w14:textId="4CE72939" w:rsidR="00C93A8E" w:rsidRDefault="00C93A8E">
      <w:pPr>
        <w:rPr>
          <w:rFonts w:ascii="Arial" w:hAnsi="Arial" w:cs="Arial"/>
          <w:sz w:val="20"/>
          <w:szCs w:val="20"/>
          <w:highlight w:val="yellow"/>
          <w:lang w:val="es-ES"/>
        </w:rPr>
      </w:pPr>
      <w:r>
        <w:rPr>
          <w:rFonts w:ascii="Arial" w:hAnsi="Arial" w:cs="Arial"/>
          <w:sz w:val="20"/>
          <w:szCs w:val="20"/>
          <w:highlight w:val="yellow"/>
          <w:lang w:val="es-ES"/>
        </w:rPr>
        <w:t>***</w:t>
      </w:r>
    </w:p>
    <w:p w14:paraId="6457A9AB" w14:textId="77777777" w:rsidR="00C93A8E" w:rsidRDefault="00C93A8E" w:rsidP="00C93A8E">
      <w:pPr>
        <w:pStyle w:val="NormalWeb"/>
        <w:shd w:val="clear" w:color="auto" w:fill="FFFFFF"/>
        <w:spacing w:before="0" w:beforeAutospacing="0"/>
        <w:jc w:val="center"/>
        <w:rPr>
          <w:rFonts w:ascii="Arial" w:hAnsi="Arial" w:cs="Arial"/>
          <w:color w:val="000000"/>
          <w:sz w:val="19"/>
          <w:szCs w:val="19"/>
        </w:rPr>
      </w:pPr>
      <w:r>
        <w:rPr>
          <w:rFonts w:ascii="Arial" w:hAnsi="Arial" w:cs="Arial"/>
          <w:color w:val="000000"/>
          <w:sz w:val="19"/>
          <w:szCs w:val="19"/>
        </w:rPr>
        <w:t>© 2024 Elektro Gorenjska d.d. Vse pravice pridržane. Vse informacije so informativne narave.</w:t>
      </w:r>
    </w:p>
    <w:p w14:paraId="121503E7" w14:textId="77777777" w:rsidR="00C93A8E" w:rsidRDefault="00C93A8E" w:rsidP="00C93A8E">
      <w:pPr>
        <w:pStyle w:val="NormalWeb"/>
        <w:shd w:val="clear" w:color="auto" w:fill="FFFFFF"/>
        <w:spacing w:before="0" w:beforeAutospacing="0"/>
        <w:jc w:val="center"/>
        <w:rPr>
          <w:rFonts w:ascii="Arial" w:hAnsi="Arial" w:cs="Arial"/>
          <w:color w:val="000000"/>
          <w:sz w:val="19"/>
          <w:szCs w:val="19"/>
        </w:rPr>
      </w:pPr>
      <w:r>
        <w:rPr>
          <w:rFonts w:ascii="Arial" w:hAnsi="Arial" w:cs="Arial"/>
          <w:color w:val="000000"/>
          <w:sz w:val="19"/>
          <w:szCs w:val="19"/>
        </w:rPr>
        <w:t>Informacija o ceni po novem tarifnem sistemu je izključno informativne narave ter ne predstavlja pravno zavezujočega dokumenta ali izjave družbe Elektro Gorenjska, d. d.. Na podlagi te informacije ne nastanejo nikakršne obveznosti ali pravice, niti je ni mogoče uporabiti v katerem koli postopku uveljavljanja ali dokazovanja morebitnih pravic ali zahtevkov. Elektro Gorenjska, d. d. ne jamči ali odgovarja za vsebino, pravilnost ali točnost informacije. Uporabnik uporablja prejeto informacijo na lastno odgovornost in je odgovornost družbe Elektro Gorenjska, d. d. za kakršno koli neposredno ali posredno škodo, stroške ali neprijetnosti, ki bi lahko nastale uporabniku zaradi uporabe te informacije, v celoti izključena.</w:t>
      </w:r>
    </w:p>
    <w:p w14:paraId="60190B0C" w14:textId="654E297D" w:rsidR="00C93A8E" w:rsidRDefault="00C93A8E">
      <w:pPr>
        <w:rPr>
          <w:rFonts w:ascii="Arial" w:hAnsi="Arial" w:cs="Arial"/>
          <w:sz w:val="20"/>
          <w:szCs w:val="20"/>
          <w:highlight w:val="yellow"/>
          <w:lang w:val="es-ES"/>
        </w:rPr>
      </w:pPr>
    </w:p>
    <w:p w14:paraId="36F027B4" w14:textId="5B9C06F0" w:rsidR="00C93A8E" w:rsidRDefault="00C93A8E" w:rsidP="00C93A8E">
      <w:pPr>
        <w:pStyle w:val="NormalWeb"/>
        <w:shd w:val="clear" w:color="auto" w:fill="FFFFFF"/>
        <w:spacing w:before="0" w:beforeAutospacing="0"/>
        <w:jc w:val="center"/>
        <w:rPr>
          <w:rFonts w:ascii="Arial" w:hAnsi="Arial" w:cs="Arial"/>
          <w:color w:val="000000"/>
          <w:sz w:val="19"/>
          <w:szCs w:val="19"/>
        </w:rPr>
      </w:pPr>
      <w:r>
        <w:rPr>
          <w:rFonts w:ascii="Arial" w:hAnsi="Arial" w:cs="Arial"/>
          <w:color w:val="000000"/>
          <w:sz w:val="19"/>
          <w:szCs w:val="19"/>
        </w:rPr>
        <w:t>© 2024 Elektro Gorenjska</w:t>
      </w:r>
      <w:ins w:id="13" w:author="Renata Križnar" w:date="2024-05-07T09:21:00Z">
        <w:r>
          <w:rPr>
            <w:rFonts w:ascii="Arial" w:hAnsi="Arial" w:cs="Arial"/>
            <w:color w:val="000000"/>
            <w:sz w:val="19"/>
            <w:szCs w:val="19"/>
          </w:rPr>
          <w:t>,</w:t>
        </w:r>
      </w:ins>
      <w:r>
        <w:rPr>
          <w:rFonts w:ascii="Arial" w:hAnsi="Arial" w:cs="Arial"/>
          <w:color w:val="000000"/>
          <w:sz w:val="19"/>
          <w:szCs w:val="19"/>
        </w:rPr>
        <w:t xml:space="preserve"> d.d. Vse pravice pridržane. Vse informacije </w:t>
      </w:r>
      <w:ins w:id="14" w:author="Renata Križnar" w:date="2024-05-07T09:21:00Z">
        <w:r>
          <w:rPr>
            <w:rFonts w:ascii="Arial" w:hAnsi="Arial" w:cs="Arial"/>
            <w:color w:val="000000"/>
            <w:sz w:val="19"/>
            <w:szCs w:val="19"/>
          </w:rPr>
          <w:t xml:space="preserve">na spletni strani </w:t>
        </w:r>
      </w:ins>
      <w:r>
        <w:rPr>
          <w:rFonts w:ascii="Arial" w:hAnsi="Arial" w:cs="Arial"/>
          <w:color w:val="000000"/>
          <w:sz w:val="19"/>
          <w:szCs w:val="19"/>
        </w:rPr>
        <w:t>so informativne narave.</w:t>
      </w:r>
    </w:p>
    <w:p w14:paraId="362FFF81" w14:textId="1C26BD2D" w:rsidR="00C93A8E" w:rsidRDefault="00C93A8E" w:rsidP="00C93A8E">
      <w:pPr>
        <w:pStyle w:val="NormalWeb"/>
        <w:shd w:val="clear" w:color="auto" w:fill="FFFFFF"/>
        <w:spacing w:before="0" w:beforeAutospacing="0"/>
        <w:jc w:val="center"/>
        <w:rPr>
          <w:rFonts w:ascii="Arial" w:hAnsi="Arial" w:cs="Arial"/>
          <w:color w:val="000000"/>
          <w:sz w:val="19"/>
          <w:szCs w:val="19"/>
        </w:rPr>
      </w:pPr>
      <w:r>
        <w:rPr>
          <w:rFonts w:ascii="Arial" w:hAnsi="Arial" w:cs="Arial"/>
          <w:color w:val="000000"/>
          <w:sz w:val="19"/>
          <w:szCs w:val="19"/>
        </w:rPr>
        <w:t xml:space="preserve">Informacija o </w:t>
      </w:r>
      <w:del w:id="15" w:author="Renata Križnar" w:date="2024-05-07T09:21:00Z">
        <w:r w:rsidDel="00C93A8E">
          <w:rPr>
            <w:rFonts w:ascii="Arial" w:hAnsi="Arial" w:cs="Arial"/>
            <w:color w:val="000000"/>
            <w:sz w:val="19"/>
            <w:szCs w:val="19"/>
          </w:rPr>
          <w:delText xml:space="preserve">ceni </w:delText>
        </w:r>
      </w:del>
      <w:ins w:id="16" w:author="Renata Križnar" w:date="2024-05-07T09:21:00Z">
        <w:r>
          <w:rPr>
            <w:rFonts w:ascii="Arial" w:hAnsi="Arial" w:cs="Arial"/>
            <w:color w:val="000000"/>
            <w:sz w:val="19"/>
            <w:szCs w:val="19"/>
          </w:rPr>
          <w:t xml:space="preserve">zneskih </w:t>
        </w:r>
      </w:ins>
      <w:r>
        <w:rPr>
          <w:rFonts w:ascii="Arial" w:hAnsi="Arial" w:cs="Arial"/>
          <w:color w:val="000000"/>
          <w:sz w:val="19"/>
          <w:szCs w:val="19"/>
        </w:rPr>
        <w:t>po novem tarifnem sistemu je izključno informativne narave ter ne predstavlja pravno zavezujočega dokumenta ali izjave družbe Elektro Gorenjska, d. d.. Na podlagi te informacije ne nastanejo nikakršne obveznosti ali pravice, niti je ni mogoče uporabiti v katerem</w:t>
      </w:r>
      <w:del w:id="17" w:author="Renata Križnar" w:date="2024-05-07T09:22:00Z">
        <w:r w:rsidDel="00C93A8E">
          <w:rPr>
            <w:rFonts w:ascii="Arial" w:hAnsi="Arial" w:cs="Arial"/>
            <w:color w:val="000000"/>
            <w:sz w:val="19"/>
            <w:szCs w:val="19"/>
          </w:rPr>
          <w:delText xml:space="preserve"> </w:delText>
        </w:r>
      </w:del>
      <w:r>
        <w:rPr>
          <w:rFonts w:ascii="Arial" w:hAnsi="Arial" w:cs="Arial"/>
          <w:color w:val="000000"/>
          <w:sz w:val="19"/>
          <w:szCs w:val="19"/>
        </w:rPr>
        <w:t>koli postopku uveljavljanja ali dokazovanja morebitnih pravic ali zahtevkov. Elektro Gorenjska, d. d.</w:t>
      </w:r>
      <w:ins w:id="18" w:author="Renata Križnar" w:date="2024-05-07T09:22:00Z">
        <w:r>
          <w:rPr>
            <w:rFonts w:ascii="Arial" w:hAnsi="Arial" w:cs="Arial"/>
            <w:color w:val="000000"/>
            <w:sz w:val="19"/>
            <w:szCs w:val="19"/>
          </w:rPr>
          <w:t>,</w:t>
        </w:r>
      </w:ins>
      <w:r>
        <w:rPr>
          <w:rFonts w:ascii="Arial" w:hAnsi="Arial" w:cs="Arial"/>
          <w:color w:val="000000"/>
          <w:sz w:val="19"/>
          <w:szCs w:val="19"/>
        </w:rPr>
        <w:t xml:space="preserve"> ne jamči ali odgovarja za vsebino, pravilnost ali točnost informacije. Uporabnik uporablja prejeto informacijo na lastno odgovornost</w:t>
      </w:r>
      <w:del w:id="19" w:author="Renata Križnar" w:date="2024-05-07T09:22:00Z">
        <w:r w:rsidDel="00C93A8E">
          <w:rPr>
            <w:rFonts w:ascii="Arial" w:hAnsi="Arial" w:cs="Arial"/>
            <w:color w:val="000000"/>
            <w:sz w:val="19"/>
            <w:szCs w:val="19"/>
          </w:rPr>
          <w:delText xml:space="preserve"> in je </w:delText>
        </w:r>
      </w:del>
      <w:r>
        <w:rPr>
          <w:rFonts w:ascii="Arial" w:hAnsi="Arial" w:cs="Arial"/>
          <w:color w:val="000000"/>
          <w:sz w:val="19"/>
          <w:szCs w:val="19"/>
        </w:rPr>
        <w:t>Odgovornost družbe Elektro Gorenjska, d. d.</w:t>
      </w:r>
      <w:ins w:id="20" w:author="Renata Križnar" w:date="2024-05-07T09:22:00Z">
        <w:r>
          <w:rPr>
            <w:rFonts w:ascii="Arial" w:hAnsi="Arial" w:cs="Arial"/>
            <w:color w:val="000000"/>
            <w:sz w:val="19"/>
            <w:szCs w:val="19"/>
          </w:rPr>
          <w:t>,</w:t>
        </w:r>
      </w:ins>
      <w:r>
        <w:rPr>
          <w:rFonts w:ascii="Arial" w:hAnsi="Arial" w:cs="Arial"/>
          <w:color w:val="000000"/>
          <w:sz w:val="19"/>
          <w:szCs w:val="19"/>
        </w:rPr>
        <w:t xml:space="preserve"> za kakršno koli neposredno ali posredno škodo, stroške ali neprijetnosti, ki bi lahko nastale uporabniku zaradi uporabe te informacije,</w:t>
      </w:r>
      <w:ins w:id="21" w:author="Renata Križnar" w:date="2024-05-07T09:22:00Z">
        <w:r>
          <w:rPr>
            <w:rFonts w:ascii="Arial" w:hAnsi="Arial" w:cs="Arial"/>
            <w:color w:val="000000"/>
            <w:sz w:val="19"/>
            <w:szCs w:val="19"/>
          </w:rPr>
          <w:t xml:space="preserve"> je</w:t>
        </w:r>
      </w:ins>
      <w:r>
        <w:rPr>
          <w:rFonts w:ascii="Arial" w:hAnsi="Arial" w:cs="Arial"/>
          <w:color w:val="000000"/>
          <w:sz w:val="19"/>
          <w:szCs w:val="19"/>
        </w:rPr>
        <w:t xml:space="preserve"> v celoti izključena.</w:t>
      </w:r>
    </w:p>
    <w:p w14:paraId="029A7E86" w14:textId="77777777" w:rsidR="00C93A8E" w:rsidRPr="00B71566" w:rsidRDefault="00C93A8E">
      <w:pPr>
        <w:rPr>
          <w:rFonts w:ascii="Arial" w:hAnsi="Arial" w:cs="Arial"/>
          <w:sz w:val="20"/>
          <w:szCs w:val="20"/>
          <w:highlight w:val="yellow"/>
          <w:lang w:val="es-ES"/>
        </w:rPr>
      </w:pPr>
    </w:p>
    <w:sectPr w:rsidR="00C93A8E" w:rsidRPr="00B7156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Blaž Dobravec" w:date="2024-05-08T07:44:00Z" w:initials="MOU">
    <w:p w14:paraId="49CC64B6" w14:textId="77777777" w:rsidR="00D84119" w:rsidRDefault="00D84119" w:rsidP="00D84119">
      <w:r>
        <w:rPr>
          <w:rStyle w:val="CommentReference"/>
        </w:rPr>
        <w:annotationRef/>
      </w:r>
      <w:r>
        <w:rPr>
          <w:color w:val="000000"/>
          <w:sz w:val="20"/>
          <w:szCs w:val="20"/>
        </w:rPr>
        <w:t>Ali je tole še 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CC64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31A3A1" w16cex:dateUtc="2024-05-08T0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CC64B6" w16cid:durableId="7831A3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ž Dobravec">
    <w15:presenceInfo w15:providerId="AD" w15:userId="S::blaz.dobravec@elektro-gorenjska.si::4cca477e-15e8-45ee-8ed9-a7d3a133baf8"/>
  </w15:person>
  <w15:person w15:author="Renata Križnar">
    <w15:presenceInfo w15:providerId="AD" w15:userId="S::Renata.Kriznar@elektro-gorenjska.si::81e259e8-4629-4ea2-ab16-a0a754984a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57"/>
    <w:rsid w:val="001F1971"/>
    <w:rsid w:val="0048463C"/>
    <w:rsid w:val="00B71566"/>
    <w:rsid w:val="00C93A8E"/>
    <w:rsid w:val="00D14B57"/>
    <w:rsid w:val="00D8411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7791"/>
  <w15:chartTrackingRefBased/>
  <w15:docId w15:val="{A546AC4A-93B5-4504-AFFF-C220A9BE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B57"/>
    <w:rPr>
      <w:color w:val="0563C1" w:themeColor="hyperlink"/>
      <w:u w:val="single"/>
    </w:rPr>
  </w:style>
  <w:style w:type="character" w:styleId="UnresolvedMention">
    <w:name w:val="Unresolved Mention"/>
    <w:basedOn w:val="DefaultParagraphFont"/>
    <w:uiPriority w:val="99"/>
    <w:semiHidden/>
    <w:unhideWhenUsed/>
    <w:rsid w:val="00D14B57"/>
    <w:rPr>
      <w:color w:val="605E5C"/>
      <w:shd w:val="clear" w:color="auto" w:fill="E1DFDD"/>
    </w:rPr>
  </w:style>
  <w:style w:type="paragraph" w:styleId="NormalWeb">
    <w:name w:val="Normal (Web)"/>
    <w:basedOn w:val="Normal"/>
    <w:uiPriority w:val="99"/>
    <w:semiHidden/>
    <w:unhideWhenUsed/>
    <w:rsid w:val="00C93A8E"/>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Revision">
    <w:name w:val="Revision"/>
    <w:hidden/>
    <w:uiPriority w:val="99"/>
    <w:semiHidden/>
    <w:rsid w:val="00D84119"/>
    <w:pPr>
      <w:spacing w:after="0" w:line="240" w:lineRule="auto"/>
    </w:pPr>
  </w:style>
  <w:style w:type="character" w:styleId="CommentReference">
    <w:name w:val="annotation reference"/>
    <w:basedOn w:val="DefaultParagraphFont"/>
    <w:uiPriority w:val="99"/>
    <w:semiHidden/>
    <w:unhideWhenUsed/>
    <w:rsid w:val="00D84119"/>
    <w:rPr>
      <w:sz w:val="16"/>
      <w:szCs w:val="16"/>
    </w:rPr>
  </w:style>
  <w:style w:type="paragraph" w:styleId="CommentText">
    <w:name w:val="annotation text"/>
    <w:basedOn w:val="Normal"/>
    <w:link w:val="CommentTextChar"/>
    <w:uiPriority w:val="99"/>
    <w:semiHidden/>
    <w:unhideWhenUsed/>
    <w:rsid w:val="00D84119"/>
    <w:pPr>
      <w:spacing w:line="240" w:lineRule="auto"/>
    </w:pPr>
    <w:rPr>
      <w:sz w:val="20"/>
      <w:szCs w:val="20"/>
    </w:rPr>
  </w:style>
  <w:style w:type="character" w:customStyle="1" w:styleId="CommentTextChar">
    <w:name w:val="Comment Text Char"/>
    <w:basedOn w:val="DefaultParagraphFont"/>
    <w:link w:val="CommentText"/>
    <w:uiPriority w:val="99"/>
    <w:semiHidden/>
    <w:rsid w:val="00D84119"/>
    <w:rPr>
      <w:sz w:val="20"/>
      <w:szCs w:val="20"/>
    </w:rPr>
  </w:style>
  <w:style w:type="paragraph" w:styleId="CommentSubject">
    <w:name w:val="annotation subject"/>
    <w:basedOn w:val="CommentText"/>
    <w:next w:val="CommentText"/>
    <w:link w:val="CommentSubjectChar"/>
    <w:uiPriority w:val="99"/>
    <w:semiHidden/>
    <w:unhideWhenUsed/>
    <w:rsid w:val="00D84119"/>
    <w:rPr>
      <w:b/>
      <w:bCs/>
    </w:rPr>
  </w:style>
  <w:style w:type="character" w:customStyle="1" w:styleId="CommentSubjectChar">
    <w:name w:val="Comment Subject Char"/>
    <w:basedOn w:val="CommentTextChar"/>
    <w:link w:val="CommentSubject"/>
    <w:uiPriority w:val="99"/>
    <w:semiHidden/>
    <w:rsid w:val="00D841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27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o.si/obra%C4%8Dun-omre%C5%BEnine"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2258</Characters>
  <Application>Microsoft Office Word</Application>
  <DocSecurity>0</DocSecurity>
  <Lines>18</Lines>
  <Paragraphs>5</Paragraphs>
  <ScaleCrop>false</ScaleCrop>
  <Company>Elektro Gorenjska, d. d.</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Križnar</dc:creator>
  <cp:keywords/>
  <dc:description/>
  <cp:lastModifiedBy>Blaž Dobravec</cp:lastModifiedBy>
  <cp:revision>2</cp:revision>
  <dcterms:created xsi:type="dcterms:W3CDTF">2024-05-08T05:47:00Z</dcterms:created>
  <dcterms:modified xsi:type="dcterms:W3CDTF">2024-05-08T05:47:00Z</dcterms:modified>
</cp:coreProperties>
</file>